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సనాతన ధర్మం – ఒక చిరు అధ్యయనం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1916  లో ప్రచురించబడిన సనాతన ధర్మం ఒక ప్రాథమిక అవగాహన అనే  పుస్తకంలో లభ్యమైన వివరాలు.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పుస్తకము వెలువరించిన వారు ముందుమాటలో చెప్పిన విషయం ఏమంటే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సనాతన ధర్మం గురించి తెలుసుకోవడం వలన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పిల్లలు, మంచి విధేయత కలిగిన, దృఢమైన, స్వావలంబన కలిగిన, ,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నీతిమంతు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లైన , సౌమ్యులైన  చక్కటి మానసిక  సమతుల్యత కలిగిన భారతీయ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పౌరులుగా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రూపొందుతారు.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సనాతన ధర్మంలో  వివరింపబడిన ముఖ్యమైన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విషయాలన్ని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స్మృతుల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రూపములో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చెప్పబడ్డాయి.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  స్మృతుల కొన్నిటిని  వేదాలుగా అధ్యయనం చేస్తాము.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భారతీయ జ్ఞాన సంపద మరియు  హిందూమత సమగ్ర స్వరూపానికి వేదాలు  పునాది వంటివి.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వేదాలు నాలుగు.  అవి ఋగ్వేదం;సామవేదం;యజుర్వేదం; మరియు  ఆధర్వణ వేదము</w:t>
      </w:r>
      <w:ins w:author="Ravi Kavuru" w:id="0" w:date="2024-11-05T01:35:1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ప్రతి వేదము మూడు భాగాలుగా విభజించబడి అధ్యయనం చేయాల్సి ఉంటుంది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1.మంత్రము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2.బ్రాహ్మణం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3.ఉపనిషత్తులు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1.మంత్ర భాగం మంత్రాలు లేదా  శబ్దాలను కలిగి ఉంటాయి ఇందులో శబ్దాలు ఒక క్రమంలో ఉండి, నిర్దిష్ట శక్తిని కలిగి  ఉంటాయి.  వాటిని నిర్దేశించిన పద్ధతిలో చదివినట్లయితే  ఆశించిన ఫలితాలు లభిస్తాయి.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ఇవి దేవతల స్తోత్రాల రూపంలో ఉంటాయి.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2.ఇక బ్రాహ్మణాలు అనేటివి యజ్ఞ యాగాది క్రతువులు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విధంగా జరపాలో పేర్కొంటాయి.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3.ఉపనిషత్తులు ప్రాచీన వేదాంత రహస్యాలు, పరబ్రహ్మ స్వరూపం గురించి, ఆత్మ పరమాత్మల గురించి, మోక్ష సాధన కోసం  ఏమి చేయాలో వివరంగా చెప్తాయి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4.ఉపవేదమని నాలుగవ విభాగం కూడా ఉంది.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తాంత్రిక విద్యలను నేర్పుతుంది. కానీ ఈనాటి సమాజంలో వాటిని దుర్వినియోగపరిచే అవకాశం ఉన్నందున మన ఋషులు వాటిని గుప్తంగా ఉంచారు.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నాలుగు వేద విభాగాలు మన భారతీయ సనాతన ధర్మానికి మూల వృక్షం లాంటివి.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మరికొన్ని విషయాలు రేపు తెలుసుకుందాం.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Kvs రవి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ఇంతకీ ముందు చెప్పుకున్నట్లుగా   స్మృతులలో వేదాలతో పాటే మరొక విభాగం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