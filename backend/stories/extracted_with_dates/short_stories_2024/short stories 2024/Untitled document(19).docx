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ins w:author="Ravi Kavuru" w:id="0" w:date="2024-08-04T22:02:39Z">
        <w:r w:rsidDel="00000000" w:rsidR="00000000" w:rsidRPr="00000000">
          <w:rPr>
            <w:rtl w:val="0"/>
          </w:rPr>
          <w:t xml:space="preserve">హలో అందరు ఎలా వున్నారు 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